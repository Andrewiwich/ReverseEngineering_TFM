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6A05AE" w14:textId="0C90B7E4" w:rsidR="009F44BC" w:rsidRPr="003E7E03" w:rsidRDefault="00BD0DBF" w:rsidP="009F4D08">
      <w:pPr>
        <w:pStyle w:val="Ttulo"/>
        <w:jc w:val="center"/>
        <w:rPr>
          <w:bCs/>
          <w:color w:val="4472C4" w:themeColor="accent1"/>
          <w:spacing w:val="0"/>
          <w:sz w:val="52"/>
          <w:szCs w:val="52"/>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E7E03">
        <w:rPr>
          <w:bCs/>
          <w:color w:val="4472C4" w:themeColor="accent1"/>
          <w:spacing w:val="0"/>
          <w:sz w:val="52"/>
          <w:szCs w:val="52"/>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DOCUMENTACIÓN </w:t>
      </w:r>
      <w:r w:rsidR="006F1F2B" w:rsidRPr="003E7E03">
        <w:rPr>
          <w:bCs/>
          <w:color w:val="4472C4" w:themeColor="accent1"/>
          <w:spacing w:val="0"/>
          <w:sz w:val="52"/>
          <w:szCs w:val="52"/>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TFM</w:t>
      </w:r>
    </w:p>
    <w:p w14:paraId="4690D191" w14:textId="0B4F0BA4" w:rsidR="00BD0DBF" w:rsidRPr="003E7E03" w:rsidRDefault="00BD0DBF" w:rsidP="00BD0DBF">
      <w:pPr>
        <w:rPr>
          <w:lang w:val="en-GB"/>
        </w:rPr>
      </w:pPr>
    </w:p>
    <w:p w14:paraId="727E59E8" w14:textId="5DE8A12A" w:rsidR="00E35BE8" w:rsidRPr="00B16E89" w:rsidRDefault="00E35BE8" w:rsidP="00E35BE8">
      <w:pPr>
        <w:pStyle w:val="Ttulo1"/>
        <w:rPr>
          <w:lang w:val="en-GB"/>
          <w:rPrChange w:id="0" w:author="Andrea del Nido García" w:date="2020-03-29T17:53:00Z">
            <w:rPr/>
          </w:rPrChange>
        </w:rPr>
      </w:pPr>
      <w:proofErr w:type="spellStart"/>
      <w:r w:rsidRPr="003E7E03">
        <w:rPr>
          <w:lang w:val="en-GB"/>
          <w:rPrChange w:id="1" w:author="Andrea del Nido García" w:date="2020-03-29T17:53:00Z">
            <w:rPr/>
          </w:rPrChange>
        </w:rPr>
        <w:t>Abreviaturas</w:t>
      </w:r>
      <w:proofErr w:type="spellEnd"/>
    </w:p>
    <w:p w14:paraId="407BB607" w14:textId="6503085A" w:rsidR="00E35BE8" w:rsidRPr="00B16E89" w:rsidRDefault="00E35BE8" w:rsidP="00E35BE8">
      <w:pPr>
        <w:rPr>
          <w:lang w:val="en-GB"/>
          <w:rPrChange w:id="2" w:author="Andrea del Nido García" w:date="2020-03-29T17:53:00Z">
            <w:rPr/>
          </w:rPrChange>
        </w:rPr>
      </w:pPr>
    </w:p>
    <w:p w14:paraId="40644E6B" w14:textId="39F4801F" w:rsidR="00E35BE8" w:rsidRPr="00703F0F" w:rsidRDefault="00E37EC7" w:rsidP="00E35BE8">
      <w:pPr>
        <w:rPr>
          <w:lang w:val="en-GB"/>
        </w:rPr>
      </w:pPr>
      <w:proofErr w:type="spellStart"/>
      <w:r w:rsidRPr="00703F0F">
        <w:rPr>
          <w:b/>
          <w:bCs/>
          <w:lang w:val="en-GB"/>
        </w:rPr>
        <w:t>MiTM</w:t>
      </w:r>
      <w:proofErr w:type="spellEnd"/>
      <w:r w:rsidRPr="00703F0F">
        <w:rPr>
          <w:b/>
          <w:bCs/>
          <w:lang w:val="en-GB"/>
        </w:rPr>
        <w:t>:</w:t>
      </w:r>
      <w:r w:rsidR="00703F0F" w:rsidRPr="00703F0F">
        <w:rPr>
          <w:b/>
          <w:bCs/>
          <w:lang w:val="en-GB"/>
        </w:rPr>
        <w:t xml:space="preserve"> </w:t>
      </w:r>
      <w:r w:rsidR="00703F0F" w:rsidRPr="00703F0F">
        <w:rPr>
          <w:lang w:val="en-GB"/>
        </w:rPr>
        <w:t>Man</w:t>
      </w:r>
      <w:r w:rsidR="00703F0F">
        <w:rPr>
          <w:lang w:val="en-GB"/>
        </w:rPr>
        <w:t xml:space="preserve"> in The Middle.</w:t>
      </w:r>
    </w:p>
    <w:p w14:paraId="5B36A2EE" w14:textId="4B8870DA" w:rsidR="00E37EC7" w:rsidRPr="00703F0F" w:rsidRDefault="00E37EC7" w:rsidP="00E35BE8">
      <w:pPr>
        <w:rPr>
          <w:b/>
          <w:bCs/>
          <w:lang w:val="en-GB"/>
        </w:rPr>
      </w:pPr>
      <w:r w:rsidRPr="00703F0F">
        <w:rPr>
          <w:b/>
          <w:bCs/>
          <w:lang w:val="en-GB"/>
        </w:rPr>
        <w:t>HTTP:</w:t>
      </w:r>
      <w:r w:rsidR="00703F0F">
        <w:rPr>
          <w:b/>
          <w:bCs/>
          <w:lang w:val="en-GB"/>
        </w:rPr>
        <w:t xml:space="preserve"> </w:t>
      </w:r>
      <w:r w:rsidR="00E0589C" w:rsidRPr="00E0589C">
        <w:rPr>
          <w:lang w:val="en-GB"/>
        </w:rPr>
        <w:t>Hypertext Transfer Protocol</w:t>
      </w:r>
      <w:r w:rsidR="00DB4323">
        <w:rPr>
          <w:lang w:val="en-GB"/>
        </w:rPr>
        <w:t>.</w:t>
      </w:r>
    </w:p>
    <w:p w14:paraId="0878FF32" w14:textId="4C5E3509" w:rsidR="00E37EC7" w:rsidRPr="00703F0F" w:rsidRDefault="00E37EC7" w:rsidP="00E35BE8">
      <w:pPr>
        <w:rPr>
          <w:b/>
          <w:bCs/>
          <w:lang w:val="en-GB"/>
        </w:rPr>
      </w:pPr>
      <w:r w:rsidRPr="00703F0F">
        <w:rPr>
          <w:b/>
          <w:bCs/>
          <w:lang w:val="en-GB"/>
        </w:rPr>
        <w:t>HTTPS:</w:t>
      </w:r>
      <w:r w:rsidR="00E0589C">
        <w:rPr>
          <w:b/>
          <w:bCs/>
          <w:lang w:val="en-GB"/>
        </w:rPr>
        <w:t xml:space="preserve"> </w:t>
      </w:r>
      <w:r w:rsidR="00E0589C" w:rsidRPr="00E0589C">
        <w:rPr>
          <w:lang w:val="en-GB"/>
        </w:rPr>
        <w:t>Hypertext Transfer Protocol</w:t>
      </w:r>
      <w:r w:rsidR="00E0589C">
        <w:rPr>
          <w:lang w:val="en-GB"/>
        </w:rPr>
        <w:t xml:space="preserve"> Secure</w:t>
      </w:r>
      <w:r w:rsidR="00DB4323">
        <w:rPr>
          <w:lang w:val="en-GB"/>
        </w:rPr>
        <w:t>.</w:t>
      </w:r>
    </w:p>
    <w:p w14:paraId="68BC8065" w14:textId="0A56FF60" w:rsidR="00E37EC7" w:rsidRPr="00A365C9" w:rsidRDefault="00E37EC7" w:rsidP="00E35BE8">
      <w:pPr>
        <w:rPr>
          <w:lang w:val="en-GB"/>
        </w:rPr>
      </w:pPr>
      <w:r w:rsidRPr="00A365C9">
        <w:rPr>
          <w:b/>
          <w:bCs/>
          <w:lang w:val="en-GB"/>
        </w:rPr>
        <w:t>SSL/TLS:</w:t>
      </w:r>
      <w:r w:rsidR="00A365C9" w:rsidRPr="00A365C9">
        <w:rPr>
          <w:b/>
          <w:bCs/>
          <w:lang w:val="en-GB"/>
        </w:rPr>
        <w:t xml:space="preserve"> </w:t>
      </w:r>
      <w:r w:rsidR="00A365C9" w:rsidRPr="00A365C9">
        <w:rPr>
          <w:lang w:val="en-GB"/>
        </w:rPr>
        <w:t>Secure Socket L</w:t>
      </w:r>
      <w:r w:rsidR="00A365C9">
        <w:rPr>
          <w:lang w:val="en-GB"/>
        </w:rPr>
        <w:t>ayer/Transport Layer Security.</w:t>
      </w:r>
    </w:p>
    <w:p w14:paraId="6576D6E6" w14:textId="40724400" w:rsidR="00E37EC7" w:rsidRPr="003E7A6D" w:rsidRDefault="00E37EC7" w:rsidP="00E35BE8">
      <w:pPr>
        <w:rPr>
          <w:b/>
          <w:bCs/>
          <w:lang w:val="en-GB"/>
        </w:rPr>
      </w:pPr>
      <w:r w:rsidRPr="003E7A6D">
        <w:rPr>
          <w:b/>
          <w:bCs/>
          <w:lang w:val="en-GB"/>
        </w:rPr>
        <w:t>CA:</w:t>
      </w:r>
      <w:r w:rsidR="00E0589C" w:rsidRPr="003E7A6D">
        <w:rPr>
          <w:b/>
          <w:bCs/>
          <w:lang w:val="en-GB"/>
        </w:rPr>
        <w:t xml:space="preserve"> </w:t>
      </w:r>
      <w:r w:rsidR="00262829" w:rsidRPr="00262829">
        <w:rPr>
          <w:lang w:val="en-US"/>
        </w:rPr>
        <w:t>Certification</w:t>
      </w:r>
      <w:r w:rsidR="00262829" w:rsidRPr="003E7A6D">
        <w:rPr>
          <w:lang w:val="en-GB"/>
        </w:rPr>
        <w:t xml:space="preserve"> </w:t>
      </w:r>
      <w:r w:rsidR="00262829" w:rsidRPr="00262829">
        <w:rPr>
          <w:lang w:val="en-US"/>
        </w:rPr>
        <w:t>Authority</w:t>
      </w:r>
      <w:r w:rsidR="003E7A6D">
        <w:rPr>
          <w:lang w:val="en-US"/>
        </w:rPr>
        <w:t>.</w:t>
      </w:r>
    </w:p>
    <w:p w14:paraId="31E7D7C6" w14:textId="2507EEA7" w:rsidR="00E37EC7" w:rsidRDefault="00E37EC7" w:rsidP="00E35BE8">
      <w:pPr>
        <w:rPr>
          <w:lang w:val="en-GB"/>
        </w:rPr>
      </w:pPr>
      <w:r w:rsidRPr="003E7A6D">
        <w:rPr>
          <w:b/>
          <w:bCs/>
          <w:lang w:val="en-GB"/>
        </w:rPr>
        <w:t>PKI:</w:t>
      </w:r>
      <w:r w:rsidR="00262829" w:rsidRPr="003E7A6D">
        <w:rPr>
          <w:b/>
          <w:bCs/>
          <w:lang w:val="en-GB"/>
        </w:rPr>
        <w:t xml:space="preserve"> </w:t>
      </w:r>
      <w:r w:rsidR="003E7A6D" w:rsidRPr="003E7A6D">
        <w:rPr>
          <w:lang w:val="en-GB"/>
        </w:rPr>
        <w:t>P</w:t>
      </w:r>
      <w:r w:rsidR="003E7A6D">
        <w:rPr>
          <w:lang w:val="en-GB"/>
        </w:rPr>
        <w:t>ublic Key Infrastructure.</w:t>
      </w:r>
    </w:p>
    <w:p w14:paraId="3C5B3EFB" w14:textId="795C8A88" w:rsidR="005076FB" w:rsidRPr="003E7E03" w:rsidRDefault="005076FB" w:rsidP="00E35BE8">
      <w:pPr>
        <w:rPr>
          <w:b/>
          <w:bCs/>
        </w:rPr>
      </w:pPr>
      <w:r w:rsidRPr="003E7E03">
        <w:rPr>
          <w:b/>
          <w:bCs/>
        </w:rPr>
        <w:t>APK</w:t>
      </w:r>
      <w:r w:rsidR="003E7E03">
        <w:rPr>
          <w:b/>
          <w:bCs/>
        </w:rPr>
        <w:t xml:space="preserve">: </w:t>
      </w:r>
      <w:r w:rsidR="00C67CA6" w:rsidRPr="00C67CA6">
        <w:t xml:space="preserve">Android </w:t>
      </w:r>
      <w:proofErr w:type="spellStart"/>
      <w:r w:rsidR="00C67CA6" w:rsidRPr="00C67CA6">
        <w:t>Application</w:t>
      </w:r>
      <w:proofErr w:type="spellEnd"/>
      <w:r w:rsidR="00C67CA6" w:rsidRPr="00C67CA6">
        <w:t xml:space="preserve"> </w:t>
      </w:r>
      <w:proofErr w:type="spellStart"/>
      <w:r w:rsidR="00C67CA6" w:rsidRPr="00C67CA6">
        <w:t>Package</w:t>
      </w:r>
      <w:proofErr w:type="spellEnd"/>
      <w:r w:rsidR="00C67CA6" w:rsidRPr="00C67CA6">
        <w:t>.</w:t>
      </w:r>
    </w:p>
    <w:p w14:paraId="031386CB" w14:textId="77777777" w:rsidR="00E35BE8" w:rsidRPr="003E7E03" w:rsidRDefault="00E35BE8" w:rsidP="00BD0DBF"/>
    <w:p w14:paraId="5A223131" w14:textId="04D62E72" w:rsidR="00BD0DBF" w:rsidRDefault="00BD0DBF" w:rsidP="00BD0DBF">
      <w:pPr>
        <w:pStyle w:val="Ttulo1"/>
      </w:pPr>
      <w:commentRangeStart w:id="3"/>
      <w:r>
        <w:t>Definiciones de conceptos.</w:t>
      </w:r>
      <w:commentRangeEnd w:id="3"/>
      <w:r w:rsidR="00C925D0">
        <w:rPr>
          <w:rStyle w:val="Refdecomentario"/>
          <w:rFonts w:asciiTheme="minorHAnsi" w:eastAsiaTheme="minorHAnsi" w:hAnsiTheme="minorHAnsi" w:cstheme="minorBidi"/>
          <w:color w:val="auto"/>
        </w:rPr>
        <w:commentReference w:id="3"/>
      </w:r>
    </w:p>
    <w:p w14:paraId="43A868B8" w14:textId="77777777" w:rsidR="007E70FA" w:rsidRDefault="007E70FA" w:rsidP="00BD0DBF">
      <w:pPr>
        <w:rPr>
          <w:b/>
          <w:bCs/>
        </w:rPr>
      </w:pPr>
    </w:p>
    <w:p w14:paraId="06AEBA6E" w14:textId="42E660C2" w:rsidR="007E70FA" w:rsidRDefault="007E70FA" w:rsidP="00BD0DBF">
      <w:r w:rsidRPr="00190A73">
        <w:rPr>
          <w:b/>
          <w:bCs/>
        </w:rPr>
        <w:t>Modelo cliente-servidor:</w:t>
      </w:r>
      <w:r>
        <w:rPr>
          <w:b/>
          <w:bCs/>
        </w:rPr>
        <w:t xml:space="preserve"> </w:t>
      </w:r>
      <w:r w:rsidRPr="003B6DFD">
        <w:t>este tipo de arquitectura se basa en que los servicios y recursos de un determinado software son proporcionados por un servidor y, aquellas entidades que demandan estos servicios y recursos son los clientes.</w:t>
      </w:r>
    </w:p>
    <w:p w14:paraId="6C8D8312" w14:textId="77777777" w:rsidR="00F03A71" w:rsidRPr="0078649F" w:rsidRDefault="00F03A71" w:rsidP="00F03A71">
      <w:pPr>
        <w:rPr>
          <w:b/>
          <w:bCs/>
        </w:rPr>
      </w:pPr>
      <w:r w:rsidRPr="0078649F">
        <w:rPr>
          <w:b/>
          <w:bCs/>
        </w:rPr>
        <w:t>HTTP:</w:t>
      </w:r>
      <w:r>
        <w:rPr>
          <w:b/>
          <w:bCs/>
        </w:rPr>
        <w:t xml:space="preserve"> </w:t>
      </w:r>
      <w:r w:rsidRPr="001F493A">
        <w:t xml:space="preserve">es un protocolo de comunicación que permite la transferencia de datos e información comúnmente utilizado en la </w:t>
      </w:r>
      <w:proofErr w:type="spellStart"/>
      <w:r w:rsidRPr="00C925D0">
        <w:t>World</w:t>
      </w:r>
      <w:proofErr w:type="spellEnd"/>
      <w:r w:rsidRPr="001F493A">
        <w:t xml:space="preserve"> Wide Web (www). En la capa de transporte es soportado por el protocolo TCP y en el nivel de red por el IP.</w:t>
      </w:r>
      <w:r>
        <w:t xml:space="preserve"> Este protocolo sigue un modelo cliente-servidor. El cliente realiza peticiones al servidor (</w:t>
      </w:r>
      <w:proofErr w:type="spellStart"/>
      <w:r>
        <w:t>request</w:t>
      </w:r>
      <w:proofErr w:type="spellEnd"/>
      <w:r>
        <w:t>) y el servidor proporciona recursos y servicios contestando mediante una respuesta (response). Este protocolo tiene definidos varios métodos para poder realizar las peticiones y en las respuestas se incluyen códigos para verificar el estado de la comunicación. El puerto estándar para este protocolo es el 80.</w:t>
      </w:r>
    </w:p>
    <w:p w14:paraId="1B1AC1E7" w14:textId="43CE5B5B" w:rsidR="00F03A71" w:rsidRDefault="00F03A71" w:rsidP="00BD0DBF">
      <w:pPr>
        <w:rPr>
          <w:b/>
          <w:bCs/>
        </w:rPr>
      </w:pPr>
      <w:r w:rsidRPr="00D76E65">
        <w:rPr>
          <w:b/>
          <w:bCs/>
        </w:rPr>
        <w:t>HTTPS:</w:t>
      </w:r>
      <w:r>
        <w:rPr>
          <w:b/>
          <w:bCs/>
        </w:rPr>
        <w:t xml:space="preserve"> </w:t>
      </w:r>
      <w:r w:rsidRPr="00EB1927">
        <w:t>protocolo HTTP pero que utiliza el cifrado del protocolo SSL/TLS en las comunicaciones.</w:t>
      </w:r>
      <w:r>
        <w:rPr>
          <w:b/>
          <w:bCs/>
        </w:rPr>
        <w:t xml:space="preserve"> </w:t>
      </w:r>
      <w:r w:rsidRPr="008E30C3">
        <w:t xml:space="preserve">El protocolo funciona igual que HTTP, pero l diferencia es que al cifrar las comunicaciones ya no se pueden realizar ataques estilo </w:t>
      </w:r>
      <w:proofErr w:type="spellStart"/>
      <w:r w:rsidRPr="008E30C3">
        <w:t>MiTM</w:t>
      </w:r>
      <w:proofErr w:type="spellEnd"/>
      <w:r w:rsidRPr="008E30C3">
        <w:t xml:space="preserve"> ya que al interceptar las tramas HTTPS estarían cifradas.</w:t>
      </w:r>
      <w:r>
        <w:rPr>
          <w:b/>
          <w:bCs/>
        </w:rPr>
        <w:t xml:space="preserve"> </w:t>
      </w:r>
    </w:p>
    <w:p w14:paraId="793CA4A7" w14:textId="2EC640BF" w:rsidR="002C4D6E" w:rsidRDefault="00C837B4" w:rsidP="00BD0DBF">
      <w:r>
        <w:rPr>
          <w:b/>
          <w:bCs/>
        </w:rPr>
        <w:t>SSL/TLS</w:t>
      </w:r>
      <w:r w:rsidR="002C4D6E">
        <w:rPr>
          <w:b/>
          <w:bCs/>
        </w:rPr>
        <w:t>:</w:t>
      </w:r>
      <w:r w:rsidR="002C4D6E">
        <w:t xml:space="preserve"> </w:t>
      </w:r>
      <w:r w:rsidR="0049290D">
        <w:t xml:space="preserve">SSL es un protocolo predecesor del protocolo TLS. Estos protocolos criptográficos consisten en proporcionar </w:t>
      </w:r>
      <w:commentRangeStart w:id="4"/>
      <w:del w:id="5" w:author="Andrea del Nido García" w:date="2020-03-22T11:45:00Z">
        <w:r w:rsidR="0049290D" w:rsidDel="00DF0980">
          <w:delText xml:space="preserve">privacidad </w:delText>
        </w:r>
      </w:del>
      <w:commentRangeEnd w:id="4"/>
      <w:ins w:id="6" w:author="Andrea del Nido García" w:date="2020-03-22T11:45:00Z">
        <w:r w:rsidR="00DF0980">
          <w:t xml:space="preserve">confidencialidad </w:t>
        </w:r>
      </w:ins>
      <w:r w:rsidR="00C925D0">
        <w:rPr>
          <w:rStyle w:val="Refdecomentario"/>
        </w:rPr>
        <w:commentReference w:id="4"/>
      </w:r>
      <w:r w:rsidR="0049290D">
        <w:t>e integridad en las comunicaciones en una red de comunicación.</w:t>
      </w:r>
      <w:r w:rsidR="00411754">
        <w:t xml:space="preserve"> Tratan de garantizar que la información que es transmitida por un canal no sea modificada ni interceptada</w:t>
      </w:r>
      <w:r w:rsidR="000A1C74">
        <w:t xml:space="preserve"> y, que los integrantes de la comunicación puedan acceder a ell</w:t>
      </w:r>
      <w:r w:rsidR="00532941">
        <w:t xml:space="preserve">a. Tal y como se muestra en </w:t>
      </w:r>
      <w:sdt>
        <w:sdtPr>
          <w:id w:val="-385650199"/>
          <w:citation/>
        </w:sdtPr>
        <w:sdtEndPr/>
        <w:sdtContent>
          <w:r w:rsidR="00532941">
            <w:fldChar w:fldCharType="begin"/>
          </w:r>
          <w:r w:rsidR="00532941">
            <w:instrText xml:space="preserve"> CITATION Red20 \l 3082 </w:instrText>
          </w:r>
          <w:r w:rsidR="00532941">
            <w:fldChar w:fldCharType="separate"/>
          </w:r>
          <w:r w:rsidR="00A91278" w:rsidRPr="00A91278">
            <w:rPr>
              <w:noProof/>
            </w:rPr>
            <w:t>[1]</w:t>
          </w:r>
          <w:r w:rsidR="00532941">
            <w:fldChar w:fldCharType="end"/>
          </w:r>
        </w:sdtContent>
      </w:sdt>
      <w:r w:rsidR="00532941">
        <w:t xml:space="preserve">, </w:t>
      </w:r>
      <w:r w:rsidR="00993D47">
        <w:t xml:space="preserve">estos protocolos son muy utilizados para la seguridad de las comunicaciones </w:t>
      </w:r>
      <w:r w:rsidR="00EA6156">
        <w:t>web,</w:t>
      </w:r>
      <w:r w:rsidR="00993D47">
        <w:t xml:space="preserve"> pero para la situación de este proyecto, hay que tener en cuenta que para dispositivos Android se utilizan estos protocolos para la comunicación cifrada. </w:t>
      </w:r>
    </w:p>
    <w:p w14:paraId="3D3324A4" w14:textId="37BCFE9A" w:rsidR="009D098B" w:rsidRPr="00EA6156" w:rsidRDefault="009D098B" w:rsidP="00BD0DBF">
      <w:r w:rsidRPr="009D098B">
        <w:rPr>
          <w:b/>
          <w:bCs/>
        </w:rPr>
        <w:t>Certificados</w:t>
      </w:r>
      <w:r w:rsidR="001E0D48">
        <w:rPr>
          <w:b/>
          <w:bCs/>
        </w:rPr>
        <w:t xml:space="preserve"> digitales</w:t>
      </w:r>
      <w:r w:rsidRPr="009D098B">
        <w:rPr>
          <w:b/>
          <w:bCs/>
        </w:rPr>
        <w:t>:</w:t>
      </w:r>
      <w:r w:rsidR="00EA6156">
        <w:rPr>
          <w:b/>
          <w:bCs/>
        </w:rPr>
        <w:t xml:space="preserve"> </w:t>
      </w:r>
      <w:r w:rsidR="00EA6156">
        <w:t xml:space="preserve">los certificados en este contexto, hacen referencia a mecanismos o utilidades a partir de las cuales se puede confirmar la autenticidad de la información. Además, </w:t>
      </w:r>
      <w:r w:rsidR="00EA6156">
        <w:lastRenderedPageBreak/>
        <w:t>también se consigue mantener la integridad del mensaje y el no repudio.</w:t>
      </w:r>
      <w:r w:rsidR="007E0608">
        <w:t xml:space="preserve"> Este mecanismo utiliza un par de claves, la clave privada conocida únicamente por el propio usuario y, la clave pública, que es conocida por todos.</w:t>
      </w:r>
      <w:r w:rsidR="001E0D48">
        <w:t xml:space="preserve"> </w:t>
      </w:r>
    </w:p>
    <w:p w14:paraId="365FAC6A" w14:textId="79127C2D" w:rsidR="009D098B" w:rsidRPr="00393AF3" w:rsidRDefault="009D098B" w:rsidP="00BD0DBF">
      <w:r>
        <w:rPr>
          <w:b/>
          <w:bCs/>
        </w:rPr>
        <w:t>Autoridad de certificación:</w:t>
      </w:r>
      <w:r w:rsidR="00393AF3">
        <w:rPr>
          <w:b/>
          <w:bCs/>
        </w:rPr>
        <w:t xml:space="preserve"> </w:t>
      </w:r>
      <w:r w:rsidR="00393AF3">
        <w:t>son autoridades reconocidas las cuales se encargan de generar y mantener los certificados digitales ya que de alguna manera se tienen que comprobar que sean válidos.</w:t>
      </w:r>
      <w:r w:rsidR="003C2C18">
        <w:t xml:space="preserve"> Para saber si los certificados son válidos, se emplean cadenas de confianza de tal manera que atravesando certificados se llega al certificado raíz, y este certificado es el que ha sido generado directamente por una autoridad de certificación.</w:t>
      </w:r>
    </w:p>
    <w:p w14:paraId="65DE6C2A" w14:textId="055B0F18" w:rsidR="00F21ADB" w:rsidRDefault="00F21ADB" w:rsidP="00BD0DBF">
      <w:pPr>
        <w:rPr>
          <w:b/>
          <w:bCs/>
        </w:rPr>
      </w:pPr>
      <w:proofErr w:type="spellStart"/>
      <w:r w:rsidRPr="00A928A1">
        <w:rPr>
          <w:b/>
          <w:bCs/>
          <w:highlight w:val="yellow"/>
        </w:rPr>
        <w:t>Certificate</w:t>
      </w:r>
      <w:proofErr w:type="spellEnd"/>
      <w:r w:rsidRPr="00A928A1">
        <w:rPr>
          <w:b/>
          <w:bCs/>
          <w:highlight w:val="yellow"/>
        </w:rPr>
        <w:t xml:space="preserve"> </w:t>
      </w:r>
      <w:proofErr w:type="spellStart"/>
      <w:r w:rsidRPr="00A928A1">
        <w:rPr>
          <w:b/>
          <w:bCs/>
          <w:highlight w:val="yellow"/>
        </w:rPr>
        <w:t>pinning</w:t>
      </w:r>
      <w:proofErr w:type="spellEnd"/>
      <w:r w:rsidRPr="00A928A1">
        <w:rPr>
          <w:b/>
          <w:bCs/>
          <w:highlight w:val="yellow"/>
        </w:rPr>
        <w:t xml:space="preserve"> (fijación de certificados):</w:t>
      </w:r>
      <w:r w:rsidR="00BE4E7D" w:rsidRPr="00A928A1">
        <w:rPr>
          <w:b/>
          <w:bCs/>
          <w:highlight w:val="yellow"/>
        </w:rPr>
        <w:t xml:space="preserve"> </w:t>
      </w:r>
      <w:r w:rsidR="00BE4E7D" w:rsidRPr="00A928A1">
        <w:rPr>
          <w:highlight w:val="yellow"/>
        </w:rPr>
        <w:t>según</w:t>
      </w:r>
      <w:r w:rsidR="00BE4E7D" w:rsidRPr="00A928A1">
        <w:rPr>
          <w:b/>
          <w:bCs/>
          <w:highlight w:val="yellow"/>
        </w:rPr>
        <w:t xml:space="preserve"> </w:t>
      </w:r>
      <w:sdt>
        <w:sdtPr>
          <w:rPr>
            <w:b/>
            <w:bCs/>
            <w:highlight w:val="yellow"/>
          </w:rPr>
          <w:id w:val="-880939962"/>
          <w:citation/>
        </w:sdtPr>
        <w:sdtEndPr/>
        <w:sdtContent>
          <w:r w:rsidR="00A91278" w:rsidRPr="00A928A1">
            <w:rPr>
              <w:b/>
              <w:bCs/>
              <w:highlight w:val="yellow"/>
            </w:rPr>
            <w:fldChar w:fldCharType="begin"/>
          </w:r>
          <w:r w:rsidR="00A91278" w:rsidRPr="00A928A1">
            <w:rPr>
              <w:b/>
              <w:bCs/>
              <w:highlight w:val="yellow"/>
            </w:rPr>
            <w:instrText xml:space="preserve"> CITATION IBM20 \l 3082 </w:instrText>
          </w:r>
          <w:r w:rsidR="00A91278" w:rsidRPr="00A928A1">
            <w:rPr>
              <w:b/>
              <w:bCs/>
              <w:highlight w:val="yellow"/>
            </w:rPr>
            <w:fldChar w:fldCharType="separate"/>
          </w:r>
          <w:r w:rsidR="00A91278" w:rsidRPr="00A928A1">
            <w:rPr>
              <w:noProof/>
              <w:highlight w:val="yellow"/>
            </w:rPr>
            <w:t>[2]</w:t>
          </w:r>
          <w:r w:rsidR="00A91278" w:rsidRPr="00A928A1">
            <w:rPr>
              <w:b/>
              <w:bCs/>
              <w:highlight w:val="yellow"/>
            </w:rPr>
            <w:fldChar w:fldCharType="end"/>
          </w:r>
        </w:sdtContent>
      </w:sdt>
      <w:r w:rsidR="009F7EB9" w:rsidRPr="00A928A1">
        <w:rPr>
          <w:highlight w:val="yellow"/>
        </w:rPr>
        <w:t xml:space="preserve">, </w:t>
      </w:r>
      <w:proofErr w:type="spellStart"/>
      <w:r w:rsidR="009F7EB9" w:rsidRPr="00A928A1">
        <w:rPr>
          <w:highlight w:val="yellow"/>
        </w:rPr>
        <w:t>certificate</w:t>
      </w:r>
      <w:proofErr w:type="spellEnd"/>
      <w:r w:rsidR="009F7EB9" w:rsidRPr="00A928A1">
        <w:rPr>
          <w:highlight w:val="yellow"/>
        </w:rPr>
        <w:t xml:space="preserve"> </w:t>
      </w:r>
      <w:proofErr w:type="spellStart"/>
      <w:r w:rsidR="009F7EB9" w:rsidRPr="00A928A1">
        <w:rPr>
          <w:highlight w:val="yellow"/>
        </w:rPr>
        <w:t>pinning</w:t>
      </w:r>
      <w:proofErr w:type="spellEnd"/>
      <w:r w:rsidR="009F7EB9" w:rsidRPr="00A928A1">
        <w:rPr>
          <w:highlight w:val="yellow"/>
        </w:rPr>
        <w:t xml:space="preserve"> es un mecanismo que consiste en </w:t>
      </w:r>
      <w:ins w:id="7" w:author="jm.delalamo@upm.es" w:date="2020-03-11T10:49:00Z">
        <w:r w:rsidR="00C925D0" w:rsidRPr="00A928A1">
          <w:rPr>
            <w:highlight w:val="yellow"/>
          </w:rPr>
          <w:t xml:space="preserve">que </w:t>
        </w:r>
      </w:ins>
      <w:r w:rsidR="009F7EB9" w:rsidRPr="00A928A1">
        <w:rPr>
          <w:highlight w:val="yellow"/>
        </w:rPr>
        <w:t xml:space="preserve">los certificados se incrustan directamente en las aplicaciones del dispositivo Android, de esta manera, </w:t>
      </w:r>
      <w:commentRangeStart w:id="8"/>
      <w:r w:rsidR="009F7EB9" w:rsidRPr="00A928A1">
        <w:rPr>
          <w:highlight w:val="yellow"/>
        </w:rPr>
        <w:t>aunque si se intercepta la comunicación no se podrá obtener el certificado</w:t>
      </w:r>
      <w:commentRangeEnd w:id="8"/>
      <w:r w:rsidR="00C925D0" w:rsidRPr="00A928A1">
        <w:rPr>
          <w:rStyle w:val="Refdecomentario"/>
          <w:highlight w:val="yellow"/>
        </w:rPr>
        <w:commentReference w:id="8"/>
      </w:r>
      <w:r w:rsidR="009F7EB9" w:rsidRPr="00A928A1">
        <w:rPr>
          <w:highlight w:val="yellow"/>
        </w:rPr>
        <w:t>.</w:t>
      </w:r>
      <w:r w:rsidR="00190A73">
        <w:t xml:space="preserve"> </w:t>
      </w:r>
    </w:p>
    <w:p w14:paraId="7FB66CDA" w14:textId="0E253022" w:rsidR="00A34638" w:rsidRPr="0028443A" w:rsidRDefault="00076928" w:rsidP="00BD0DBF">
      <w:r w:rsidRPr="0028443A">
        <w:rPr>
          <w:b/>
          <w:bCs/>
        </w:rPr>
        <w:t xml:space="preserve">Ataques Man in </w:t>
      </w:r>
      <w:proofErr w:type="spellStart"/>
      <w:r w:rsidRPr="0028443A">
        <w:rPr>
          <w:b/>
          <w:bCs/>
        </w:rPr>
        <w:t>The</w:t>
      </w:r>
      <w:proofErr w:type="spellEnd"/>
      <w:r w:rsidRPr="0028443A">
        <w:rPr>
          <w:b/>
          <w:bCs/>
        </w:rPr>
        <w:t xml:space="preserve"> </w:t>
      </w:r>
      <w:proofErr w:type="spellStart"/>
      <w:r w:rsidRPr="0028443A">
        <w:rPr>
          <w:b/>
          <w:bCs/>
        </w:rPr>
        <w:t>Middle</w:t>
      </w:r>
      <w:proofErr w:type="spellEnd"/>
      <w:r w:rsidRPr="0028443A">
        <w:rPr>
          <w:b/>
          <w:bCs/>
        </w:rPr>
        <w:t>:</w:t>
      </w:r>
      <w:r w:rsidR="0028443A" w:rsidRPr="0028443A">
        <w:rPr>
          <w:b/>
          <w:bCs/>
        </w:rPr>
        <w:t xml:space="preserve"> </w:t>
      </w:r>
      <w:r w:rsidR="0028443A" w:rsidRPr="0028443A">
        <w:t>este ataque se basa</w:t>
      </w:r>
      <w:r w:rsidR="0028443A">
        <w:t xml:space="preserve"> en que el atacante se sitúa en medio de la comunicación entre los integrantes, de manera que todo el tráfico de la comunicación pasa por el atacante. De esta manera, puede obtener, observar y modificar la información y </w:t>
      </w:r>
      <w:r w:rsidR="00B67C24">
        <w:t>reenviarla</w:t>
      </w:r>
      <w:r w:rsidR="0028443A">
        <w:t xml:space="preserve"> de nuevo o manipularla de cualquier forma.</w:t>
      </w:r>
    </w:p>
    <w:p w14:paraId="03B13F06" w14:textId="0557D843" w:rsidR="00076928" w:rsidRPr="009E74F1" w:rsidRDefault="009D098B" w:rsidP="00BD0DBF">
      <w:r w:rsidRPr="00190A73">
        <w:rPr>
          <w:b/>
          <w:bCs/>
        </w:rPr>
        <w:t>Integridad:</w:t>
      </w:r>
      <w:r w:rsidR="009E74F1">
        <w:rPr>
          <w:b/>
          <w:bCs/>
        </w:rPr>
        <w:t xml:space="preserve"> </w:t>
      </w:r>
      <w:r w:rsidR="009E74F1">
        <w:t>este principio básico de la seguridad de la información versa sobre que la información que es transmitida no sea modificada durante el trayecto.</w:t>
      </w:r>
    </w:p>
    <w:p w14:paraId="56A0A615" w14:textId="63279628" w:rsidR="009D098B" w:rsidRPr="00190A73" w:rsidRDefault="009D098B" w:rsidP="00BD0DBF">
      <w:pPr>
        <w:rPr>
          <w:b/>
          <w:bCs/>
        </w:rPr>
      </w:pPr>
      <w:r w:rsidRPr="00190A73">
        <w:rPr>
          <w:b/>
          <w:bCs/>
        </w:rPr>
        <w:t>Confidencialidad:</w:t>
      </w:r>
      <w:r w:rsidR="00ED3A8B">
        <w:rPr>
          <w:b/>
          <w:bCs/>
        </w:rPr>
        <w:t xml:space="preserve"> </w:t>
      </w:r>
      <w:r w:rsidR="00ED3A8B" w:rsidRPr="00442608">
        <w:t xml:space="preserve">principio de la seguridad de la información que consiste en que si se intercepta la </w:t>
      </w:r>
      <w:r w:rsidR="0041407F" w:rsidRPr="00442608">
        <w:t>información</w:t>
      </w:r>
      <w:r w:rsidR="00ED3A8B" w:rsidRPr="00442608">
        <w:t xml:space="preserve"> o el mensaje sea </w:t>
      </w:r>
      <w:r w:rsidR="0041407F" w:rsidRPr="00442608">
        <w:t>ininteligible</w:t>
      </w:r>
      <w:r w:rsidR="00ED3A8B" w:rsidRPr="00442608">
        <w:t>, de manera que únicamente los verdaderos integrantes de la comunicación puedan comprender el contenido del mensaje.</w:t>
      </w:r>
    </w:p>
    <w:p w14:paraId="270EEA9F" w14:textId="069BEC23" w:rsidR="009D098B" w:rsidRPr="0078649F" w:rsidRDefault="009D098B" w:rsidP="00BD0DBF">
      <w:r w:rsidRPr="00190A73">
        <w:rPr>
          <w:b/>
          <w:bCs/>
        </w:rPr>
        <w:t>Autenticidad:</w:t>
      </w:r>
      <w:r w:rsidR="00442608">
        <w:rPr>
          <w:b/>
          <w:bCs/>
        </w:rPr>
        <w:t xml:space="preserve"> </w:t>
      </w:r>
      <w:r w:rsidR="0078649F">
        <w:t>este principio consiste al recibir información de alguna de las partes de la comunicación, sea enviada realmente por ese integrante y no por otra entidad que no pertenece a la comunicación.</w:t>
      </w:r>
    </w:p>
    <w:p w14:paraId="79A46EBB" w14:textId="3438F4DE" w:rsidR="00BD0DBF" w:rsidRPr="00D76E65" w:rsidRDefault="00BD0DBF" w:rsidP="00BD0DBF"/>
    <w:p w14:paraId="0816C916" w14:textId="1221AE6E" w:rsidR="00BD0DBF" w:rsidRDefault="00BD0DBF" w:rsidP="00BD0DBF">
      <w:pPr>
        <w:pStyle w:val="Ttulo1"/>
      </w:pPr>
      <w:r>
        <w:t>Definiciones de herramientas utilizadas.</w:t>
      </w:r>
    </w:p>
    <w:p w14:paraId="312D6A88" w14:textId="74F26744" w:rsidR="00BD0DBF" w:rsidRDefault="00BD0DBF" w:rsidP="00BD0DBF"/>
    <w:p w14:paraId="12708877" w14:textId="055D6C7C" w:rsidR="00F41AE8" w:rsidRDefault="00F41AE8" w:rsidP="00BD0DBF">
      <w:pPr>
        <w:rPr>
          <w:b/>
          <w:bCs/>
        </w:rPr>
      </w:pPr>
      <w:r>
        <w:rPr>
          <w:b/>
          <w:bCs/>
        </w:rPr>
        <w:t>Máquina virtual:</w:t>
      </w:r>
      <w:r w:rsidR="00C31955">
        <w:rPr>
          <w:b/>
          <w:bCs/>
        </w:rPr>
        <w:t xml:space="preserve"> es un software a partir del cual podemos instalar diferentes aplicaciones y sistemas operativos de forma que no afecte al sistema operativo del host, es decir, de la propia máquina en la que está instalada la máquina virtual. Por ejemplo, el host, nuestro propio ordenador tiene como sistema operativo Windows 10, </w:t>
      </w:r>
      <w:bookmarkStart w:id="9" w:name="_GoBack"/>
      <w:bookmarkEnd w:id="9"/>
    </w:p>
    <w:p w14:paraId="37FE492B" w14:textId="0CCB8AFD" w:rsidR="00F41AE8" w:rsidRPr="00C31955" w:rsidRDefault="00F41AE8" w:rsidP="00BD0DBF">
      <w:pPr>
        <w:rPr>
          <w:b/>
          <w:bCs/>
        </w:rPr>
      </w:pPr>
      <w:r w:rsidRPr="00C31955">
        <w:rPr>
          <w:b/>
          <w:bCs/>
        </w:rPr>
        <w:t>Oracle virtual box:</w:t>
      </w:r>
    </w:p>
    <w:p w14:paraId="779FC813" w14:textId="35DE1B69" w:rsidR="003A12CE" w:rsidRPr="003E7E03" w:rsidRDefault="00044B04" w:rsidP="00BD0DBF">
      <w:pPr>
        <w:rPr>
          <w:b/>
          <w:bCs/>
          <w:lang w:val="en-GB"/>
        </w:rPr>
      </w:pPr>
      <w:r w:rsidRPr="003E7E03">
        <w:rPr>
          <w:b/>
          <w:bCs/>
          <w:lang w:val="en-GB"/>
        </w:rPr>
        <w:t>Androidx86:</w:t>
      </w:r>
    </w:p>
    <w:p w14:paraId="24CE57CC" w14:textId="3EF970DB" w:rsidR="001B700B" w:rsidRPr="003E7E03" w:rsidRDefault="001B700B" w:rsidP="00BD0DBF">
      <w:pPr>
        <w:rPr>
          <w:b/>
          <w:bCs/>
          <w:lang w:val="en-GB"/>
        </w:rPr>
      </w:pPr>
      <w:proofErr w:type="spellStart"/>
      <w:r w:rsidRPr="003E7E03">
        <w:rPr>
          <w:b/>
          <w:bCs/>
          <w:lang w:val="en-GB"/>
        </w:rPr>
        <w:t>Tsurugi</w:t>
      </w:r>
      <w:proofErr w:type="spellEnd"/>
      <w:r w:rsidRPr="003E7E03">
        <w:rPr>
          <w:b/>
          <w:bCs/>
          <w:lang w:val="en-GB"/>
        </w:rPr>
        <w:t>:</w:t>
      </w:r>
    </w:p>
    <w:p w14:paraId="026B4872" w14:textId="187548F8" w:rsidR="00FC5EB6" w:rsidRPr="003E7E03" w:rsidRDefault="00FC5EB6" w:rsidP="00BD0DBF">
      <w:pPr>
        <w:rPr>
          <w:b/>
          <w:bCs/>
          <w:lang w:val="en-GB"/>
        </w:rPr>
      </w:pPr>
      <w:r w:rsidRPr="003E7E03">
        <w:rPr>
          <w:b/>
          <w:bCs/>
          <w:lang w:val="en-GB"/>
        </w:rPr>
        <w:t>Docker:</w:t>
      </w:r>
    </w:p>
    <w:p w14:paraId="667D1FB8" w14:textId="47DB28A4" w:rsidR="00B22109" w:rsidRDefault="00B22109" w:rsidP="00BD0DBF">
      <w:pPr>
        <w:rPr>
          <w:b/>
          <w:bCs/>
        </w:rPr>
      </w:pPr>
      <w:r>
        <w:rPr>
          <w:b/>
          <w:bCs/>
        </w:rPr>
        <w:t>Python:</w:t>
      </w:r>
    </w:p>
    <w:p w14:paraId="5D565CBD" w14:textId="221B5DAB" w:rsidR="00044B04" w:rsidRDefault="00A46AA3" w:rsidP="00BD0DBF">
      <w:pPr>
        <w:rPr>
          <w:b/>
          <w:bCs/>
        </w:rPr>
      </w:pPr>
      <w:r>
        <w:rPr>
          <w:b/>
          <w:bCs/>
        </w:rPr>
        <w:t>IDA</w:t>
      </w:r>
      <w:r w:rsidR="009704D9">
        <w:rPr>
          <w:b/>
          <w:bCs/>
        </w:rPr>
        <w:t>:</w:t>
      </w:r>
    </w:p>
    <w:p w14:paraId="5B7CAD58" w14:textId="508BBEC1" w:rsidR="00652DEA" w:rsidRDefault="00652DEA" w:rsidP="00BD0DBF">
      <w:pPr>
        <w:rPr>
          <w:b/>
          <w:bCs/>
        </w:rPr>
      </w:pPr>
      <w:r w:rsidRPr="00885416">
        <w:rPr>
          <w:b/>
          <w:bCs/>
        </w:rPr>
        <w:lastRenderedPageBreak/>
        <w:t>ADB:</w:t>
      </w:r>
      <w:r w:rsidR="00F97708" w:rsidRPr="00885416">
        <w:rPr>
          <w:b/>
          <w:bCs/>
        </w:rPr>
        <w:t xml:space="preserve"> Android </w:t>
      </w:r>
      <w:proofErr w:type="spellStart"/>
      <w:r w:rsidR="00F97708" w:rsidRPr="00885416">
        <w:rPr>
          <w:b/>
          <w:bCs/>
        </w:rPr>
        <w:t>Debug</w:t>
      </w:r>
      <w:proofErr w:type="spellEnd"/>
      <w:r w:rsidR="00F97708" w:rsidRPr="00885416">
        <w:rPr>
          <w:b/>
          <w:bCs/>
        </w:rPr>
        <w:t xml:space="preserve"> Bridge</w:t>
      </w:r>
      <w:r w:rsidR="00885416" w:rsidRPr="00885416">
        <w:rPr>
          <w:b/>
          <w:bCs/>
        </w:rPr>
        <w:t xml:space="preserve"> </w:t>
      </w:r>
      <w:r w:rsidR="00885416" w:rsidRPr="00B22076">
        <w:rPr>
          <w:b/>
          <w:bCs/>
          <w:highlight w:val="yellow"/>
        </w:rPr>
        <w:sym w:font="Wingdings" w:char="F0E0"/>
      </w:r>
      <w:r w:rsidR="00885416" w:rsidRPr="00B22076">
        <w:rPr>
          <w:b/>
          <w:bCs/>
          <w:highlight w:val="yellow"/>
        </w:rPr>
        <w:t xml:space="preserve"> COMANDOS (solo para mí, luego eliminar de aquí) </w:t>
      </w:r>
      <w:r w:rsidR="00885416" w:rsidRPr="00B22076">
        <w:rPr>
          <w:b/>
          <w:bCs/>
          <w:highlight w:val="yellow"/>
        </w:rPr>
        <w:sym w:font="Wingdings" w:char="F0E0"/>
      </w:r>
      <w:r w:rsidR="00885416" w:rsidRPr="00B22076">
        <w:rPr>
          <w:b/>
          <w:bCs/>
          <w:highlight w:val="yellow"/>
        </w:rPr>
        <w:t xml:space="preserve"> </w:t>
      </w:r>
      <w:proofErr w:type="spellStart"/>
      <w:r w:rsidR="00885416" w:rsidRPr="00B22076">
        <w:rPr>
          <w:b/>
          <w:bCs/>
          <w:highlight w:val="yellow"/>
        </w:rPr>
        <w:t>adb</w:t>
      </w:r>
      <w:proofErr w:type="spellEnd"/>
      <w:r w:rsidR="00885416" w:rsidRPr="00B22076">
        <w:rPr>
          <w:b/>
          <w:bCs/>
          <w:highlight w:val="yellow"/>
        </w:rPr>
        <w:t xml:space="preserve"> </w:t>
      </w:r>
      <w:proofErr w:type="spellStart"/>
      <w:r w:rsidR="00885416" w:rsidRPr="00B22076">
        <w:rPr>
          <w:b/>
          <w:bCs/>
          <w:highlight w:val="yellow"/>
        </w:rPr>
        <w:t>shell</w:t>
      </w:r>
      <w:proofErr w:type="spellEnd"/>
      <w:r w:rsidR="00885416" w:rsidRPr="00B22076">
        <w:rPr>
          <w:b/>
          <w:bCs/>
          <w:highlight w:val="yellow"/>
        </w:rPr>
        <w:t xml:space="preserve"> pm </w:t>
      </w:r>
      <w:proofErr w:type="spellStart"/>
      <w:r w:rsidR="00885416" w:rsidRPr="00B22076">
        <w:rPr>
          <w:b/>
          <w:bCs/>
          <w:highlight w:val="yellow"/>
        </w:rPr>
        <w:t>list</w:t>
      </w:r>
      <w:proofErr w:type="spellEnd"/>
      <w:r w:rsidR="00885416" w:rsidRPr="00B22076">
        <w:rPr>
          <w:b/>
          <w:bCs/>
          <w:highlight w:val="yellow"/>
        </w:rPr>
        <w:t xml:space="preserve"> </w:t>
      </w:r>
      <w:proofErr w:type="spellStart"/>
      <w:r w:rsidR="00885416" w:rsidRPr="00B22076">
        <w:rPr>
          <w:b/>
          <w:bCs/>
          <w:highlight w:val="yellow"/>
        </w:rPr>
        <w:t>packages</w:t>
      </w:r>
      <w:proofErr w:type="spellEnd"/>
      <w:r w:rsidR="00885416" w:rsidRPr="00B22076">
        <w:rPr>
          <w:b/>
          <w:bCs/>
          <w:highlight w:val="yellow"/>
        </w:rPr>
        <w:t xml:space="preserve"> (para ver las apps instaladas en el móvil); </w:t>
      </w:r>
      <w:proofErr w:type="spellStart"/>
      <w:r w:rsidR="00885416" w:rsidRPr="00B22076">
        <w:rPr>
          <w:b/>
          <w:bCs/>
          <w:highlight w:val="yellow"/>
        </w:rPr>
        <w:t>adb</w:t>
      </w:r>
      <w:proofErr w:type="spellEnd"/>
      <w:r w:rsidR="00885416" w:rsidRPr="00B22076">
        <w:rPr>
          <w:b/>
          <w:bCs/>
          <w:highlight w:val="yellow"/>
        </w:rPr>
        <w:t xml:space="preserve"> </w:t>
      </w:r>
      <w:proofErr w:type="spellStart"/>
      <w:r w:rsidR="00885416" w:rsidRPr="00B22076">
        <w:rPr>
          <w:b/>
          <w:bCs/>
          <w:highlight w:val="yellow"/>
        </w:rPr>
        <w:t>pull</w:t>
      </w:r>
      <w:proofErr w:type="spellEnd"/>
      <w:r w:rsidR="00885416" w:rsidRPr="00B22076">
        <w:rPr>
          <w:b/>
          <w:bCs/>
          <w:highlight w:val="yellow"/>
        </w:rPr>
        <w:t xml:space="preserve"> /data/app/package-name-1.apk (para hacer un </w:t>
      </w:r>
      <w:proofErr w:type="spellStart"/>
      <w:r w:rsidR="00885416" w:rsidRPr="00B22076">
        <w:rPr>
          <w:b/>
          <w:bCs/>
          <w:highlight w:val="yellow"/>
        </w:rPr>
        <w:t>pull</w:t>
      </w:r>
      <w:proofErr w:type="spellEnd"/>
      <w:r w:rsidR="00885416" w:rsidRPr="00B22076">
        <w:rPr>
          <w:b/>
          <w:bCs/>
          <w:highlight w:val="yellow"/>
        </w:rPr>
        <w:t xml:space="preserve"> de la app en el móvil).</w:t>
      </w:r>
      <w:r w:rsidR="00885416">
        <w:rPr>
          <w:b/>
          <w:bCs/>
        </w:rPr>
        <w:tab/>
        <w:t xml:space="preserve"> </w:t>
      </w:r>
    </w:p>
    <w:p w14:paraId="5B65B599" w14:textId="77777777" w:rsidR="00465222" w:rsidRDefault="00465222" w:rsidP="00465222">
      <w:pPr>
        <w:rPr>
          <w:b/>
          <w:bCs/>
        </w:rPr>
      </w:pPr>
      <w:proofErr w:type="spellStart"/>
      <w:r>
        <w:rPr>
          <w:b/>
          <w:bCs/>
        </w:rPr>
        <w:t>Apktool</w:t>
      </w:r>
      <w:proofErr w:type="spellEnd"/>
      <w:r>
        <w:rPr>
          <w:b/>
          <w:bCs/>
        </w:rPr>
        <w:t>:</w:t>
      </w:r>
    </w:p>
    <w:p w14:paraId="2F0ABBE7" w14:textId="2DE44252" w:rsidR="00465222" w:rsidRDefault="00B22076" w:rsidP="00BD0DBF">
      <w:pPr>
        <w:rPr>
          <w:b/>
          <w:bCs/>
        </w:rPr>
      </w:pPr>
      <w:r>
        <w:rPr>
          <w:b/>
          <w:bCs/>
        </w:rPr>
        <w:t>¿?</w:t>
      </w:r>
      <w:proofErr w:type="spellStart"/>
      <w:r w:rsidR="00465222">
        <w:rPr>
          <w:b/>
          <w:bCs/>
        </w:rPr>
        <w:t>Smali</w:t>
      </w:r>
      <w:proofErr w:type="spellEnd"/>
      <w:r w:rsidR="00465222">
        <w:rPr>
          <w:b/>
          <w:bCs/>
        </w:rPr>
        <w:t xml:space="preserve"> </w:t>
      </w:r>
      <w:proofErr w:type="spellStart"/>
      <w:r w:rsidR="00465222">
        <w:rPr>
          <w:b/>
          <w:bCs/>
        </w:rPr>
        <w:t>source</w:t>
      </w:r>
      <w:proofErr w:type="spellEnd"/>
      <w:r w:rsidR="00465222">
        <w:rPr>
          <w:b/>
          <w:bCs/>
        </w:rPr>
        <w:t xml:space="preserve">: </w:t>
      </w:r>
      <w:r>
        <w:rPr>
          <w:b/>
          <w:bCs/>
        </w:rPr>
        <w:t>desensamblado</w:t>
      </w:r>
    </w:p>
    <w:p w14:paraId="28D1043B" w14:textId="48EA7D0E" w:rsidR="008D1AC5" w:rsidRDefault="008D1AC5" w:rsidP="00BD0DBF">
      <w:pPr>
        <w:rPr>
          <w:b/>
          <w:bCs/>
        </w:rPr>
      </w:pPr>
      <w:r>
        <w:rPr>
          <w:b/>
          <w:bCs/>
        </w:rPr>
        <w:t>Dex2jsr: convierte DEX (</w:t>
      </w:r>
      <w:proofErr w:type="spellStart"/>
      <w:r>
        <w:rPr>
          <w:b/>
          <w:bCs/>
        </w:rPr>
        <w:t>Dalvik</w:t>
      </w:r>
      <w:proofErr w:type="spellEnd"/>
      <w:r>
        <w:rPr>
          <w:b/>
          <w:bCs/>
        </w:rPr>
        <w:t xml:space="preserve"> </w:t>
      </w:r>
      <w:proofErr w:type="spellStart"/>
      <w:r>
        <w:rPr>
          <w:b/>
          <w:bCs/>
        </w:rPr>
        <w:t>bytecode</w:t>
      </w:r>
      <w:proofErr w:type="spellEnd"/>
      <w:r>
        <w:rPr>
          <w:b/>
          <w:bCs/>
        </w:rPr>
        <w:t xml:space="preserve">) </w:t>
      </w:r>
      <w:proofErr w:type="spellStart"/>
      <w:r>
        <w:rPr>
          <w:b/>
          <w:bCs/>
        </w:rPr>
        <w:t>to</w:t>
      </w:r>
      <w:proofErr w:type="spellEnd"/>
      <w:r>
        <w:rPr>
          <w:b/>
          <w:bCs/>
        </w:rPr>
        <w:t xml:space="preserve"> JAR (java </w:t>
      </w:r>
      <w:proofErr w:type="spellStart"/>
      <w:r>
        <w:rPr>
          <w:b/>
          <w:bCs/>
        </w:rPr>
        <w:t>bytecode</w:t>
      </w:r>
      <w:proofErr w:type="spellEnd"/>
      <w:r>
        <w:rPr>
          <w:b/>
          <w:bCs/>
        </w:rPr>
        <w:t>).</w:t>
      </w:r>
    </w:p>
    <w:p w14:paraId="66CC6464" w14:textId="3C14B49E" w:rsidR="00AC01B9" w:rsidRPr="008122AB" w:rsidRDefault="00AC01B9" w:rsidP="00BD0DBF">
      <w:pPr>
        <w:rPr>
          <w:b/>
          <w:bCs/>
        </w:rPr>
      </w:pPr>
      <w:r w:rsidRPr="00A60CCD">
        <w:rPr>
          <w:b/>
          <w:bCs/>
        </w:rPr>
        <w:t xml:space="preserve">Java </w:t>
      </w:r>
      <w:proofErr w:type="spellStart"/>
      <w:r w:rsidRPr="00A60CCD">
        <w:rPr>
          <w:b/>
          <w:bCs/>
        </w:rPr>
        <w:t>decompilers</w:t>
      </w:r>
      <w:proofErr w:type="spellEnd"/>
      <w:r w:rsidRPr="00A60CCD">
        <w:rPr>
          <w:b/>
          <w:bCs/>
        </w:rPr>
        <w:t xml:space="preserve">: </w:t>
      </w:r>
      <w:proofErr w:type="spellStart"/>
      <w:r w:rsidRPr="00A60CCD">
        <w:rPr>
          <w:b/>
          <w:bCs/>
        </w:rPr>
        <w:t>Jd-gui</w:t>
      </w:r>
      <w:proofErr w:type="spellEnd"/>
      <w:r w:rsidRPr="00A60CCD">
        <w:rPr>
          <w:b/>
          <w:bCs/>
        </w:rPr>
        <w:t xml:space="preserve">, JAD, </w:t>
      </w:r>
      <w:proofErr w:type="spellStart"/>
      <w:r w:rsidRPr="00A60CCD">
        <w:rPr>
          <w:b/>
          <w:bCs/>
        </w:rPr>
        <w:t>Dare</w:t>
      </w:r>
      <w:proofErr w:type="spellEnd"/>
      <w:r w:rsidRPr="00A60CCD">
        <w:rPr>
          <w:b/>
          <w:bCs/>
        </w:rPr>
        <w:t xml:space="preserve">, </w:t>
      </w:r>
      <w:r w:rsidR="00135256" w:rsidRPr="00A60CCD">
        <w:rPr>
          <w:b/>
          <w:bCs/>
          <w:u w:val="single"/>
        </w:rPr>
        <w:t>Procyon</w:t>
      </w:r>
      <w:r w:rsidR="00135256" w:rsidRPr="00A60CCD">
        <w:rPr>
          <w:b/>
          <w:bCs/>
        </w:rPr>
        <w:t xml:space="preserve">, </w:t>
      </w:r>
      <w:r w:rsidRPr="00A60CCD">
        <w:rPr>
          <w:b/>
          <w:bCs/>
        </w:rPr>
        <w:t>etc.</w:t>
      </w:r>
      <w:r w:rsidR="008122AB" w:rsidRPr="00A60CCD">
        <w:rPr>
          <w:b/>
          <w:bCs/>
        </w:rPr>
        <w:t xml:space="preserve"> </w:t>
      </w:r>
      <w:r w:rsidR="008122AB" w:rsidRPr="008122AB">
        <w:rPr>
          <w:b/>
          <w:bCs/>
        </w:rPr>
        <w:t xml:space="preserve">Se utilizan para </w:t>
      </w:r>
      <w:proofErr w:type="spellStart"/>
      <w:r w:rsidR="008122AB" w:rsidRPr="008122AB">
        <w:rPr>
          <w:b/>
          <w:bCs/>
        </w:rPr>
        <w:t>transformer</w:t>
      </w:r>
      <w:proofErr w:type="spellEnd"/>
      <w:r w:rsidR="008122AB" w:rsidRPr="008122AB">
        <w:rPr>
          <w:b/>
          <w:bCs/>
        </w:rPr>
        <w:t xml:space="preserve"> e</w:t>
      </w:r>
      <w:r w:rsidR="008122AB">
        <w:rPr>
          <w:b/>
          <w:bCs/>
        </w:rPr>
        <w:t xml:space="preserve">l JAR en código Java y poder </w:t>
      </w:r>
      <w:r w:rsidR="00A60CCD">
        <w:rPr>
          <w:b/>
          <w:bCs/>
        </w:rPr>
        <w:t xml:space="preserve">de esta manera obtener el código del </w:t>
      </w:r>
      <w:proofErr w:type="spellStart"/>
      <w:r w:rsidR="00A60CCD">
        <w:rPr>
          <w:b/>
          <w:bCs/>
        </w:rPr>
        <w:t>apk</w:t>
      </w:r>
      <w:proofErr w:type="spellEnd"/>
      <w:r w:rsidR="00A60CCD">
        <w:rPr>
          <w:b/>
          <w:bCs/>
        </w:rPr>
        <w:t>.</w:t>
      </w:r>
    </w:p>
    <w:p w14:paraId="20981C59" w14:textId="77777777" w:rsidR="00B22076" w:rsidRPr="008122AB" w:rsidRDefault="00B22076" w:rsidP="00BD0DBF">
      <w:pPr>
        <w:rPr>
          <w:b/>
          <w:bCs/>
        </w:rPr>
      </w:pPr>
    </w:p>
    <w:p w14:paraId="3EAD18D5" w14:textId="77777777" w:rsidR="00545F7A" w:rsidRPr="008122AB" w:rsidRDefault="00545F7A" w:rsidP="00BD0DBF">
      <w:pPr>
        <w:rPr>
          <w:b/>
          <w:bCs/>
        </w:rPr>
      </w:pPr>
    </w:p>
    <w:p w14:paraId="38F276B2" w14:textId="4936C615" w:rsidR="0094784B" w:rsidRDefault="0094784B" w:rsidP="0094784B">
      <w:pPr>
        <w:pStyle w:val="Ttulo1"/>
      </w:pPr>
      <w:r>
        <w:t>Estado del arte.</w:t>
      </w:r>
    </w:p>
    <w:p w14:paraId="2925E920" w14:textId="77777777" w:rsidR="00B16E89" w:rsidRDefault="00B16E89" w:rsidP="00BD0DBF">
      <w:pPr>
        <w:rPr>
          <w:b/>
          <w:bCs/>
        </w:rPr>
      </w:pPr>
    </w:p>
    <w:p w14:paraId="7C4105FF" w14:textId="2B76BC7D" w:rsidR="00E93258" w:rsidRDefault="00E93258" w:rsidP="00E93258">
      <w:pPr>
        <w:pStyle w:val="Ttulo1"/>
      </w:pPr>
      <w:r>
        <w:t>Instalación y configuración del entorno.</w:t>
      </w:r>
    </w:p>
    <w:p w14:paraId="1C73827A" w14:textId="0422E8DF" w:rsidR="00F41AE8" w:rsidRDefault="00F41AE8" w:rsidP="00BD0DBF">
      <w:pPr>
        <w:rPr>
          <w:b/>
          <w:bCs/>
        </w:rPr>
      </w:pPr>
    </w:p>
    <w:p w14:paraId="4A4C758C" w14:textId="00AC9E41" w:rsidR="00132C05" w:rsidRDefault="005F5C27" w:rsidP="00BD0DBF">
      <w:r w:rsidRPr="00A952E9">
        <w:t xml:space="preserve">El entorno con el que se trabaja y con el que se desarrollará todo el estudio de la manera en la que las aplicaciones hacen uso de los mecanismos de seguridad de </w:t>
      </w:r>
      <w:proofErr w:type="spellStart"/>
      <w:r w:rsidRPr="00A952E9">
        <w:t>Certificate</w:t>
      </w:r>
      <w:proofErr w:type="spellEnd"/>
      <w:r w:rsidRPr="00A952E9">
        <w:t xml:space="preserve"> </w:t>
      </w:r>
      <w:proofErr w:type="spellStart"/>
      <w:r w:rsidRPr="00A952E9">
        <w:t>Pinning</w:t>
      </w:r>
      <w:proofErr w:type="spellEnd"/>
      <w:r w:rsidRPr="00A952E9">
        <w:t xml:space="preserve"> es mediante dos máquinas virtuales. En este caso, se ha decidido utilizar el entorno Virtual Box para poder realizar la instalación y configuración de todas las máquinas que se necesitan para realizar el estudio. Se ha escogido Virtual Box en vez de otros sistemas de virtualización por comodidad y por familiaridad.</w:t>
      </w:r>
    </w:p>
    <w:p w14:paraId="793FCA7F" w14:textId="23C64F46" w:rsidR="00D63F13" w:rsidRDefault="00D63F13" w:rsidP="00BD0DBF">
      <w:r>
        <w:t xml:space="preserve">La primera máquina virtual se utilizará </w:t>
      </w:r>
      <w:r w:rsidR="003C4A19">
        <w:t>para instalar la imagen de Docker que es la que contiene la plataforma desarrollada por otros trabajos posteriores. El sistema operativo que se utilizará en esta primera máquina virtual es Kali Linux, se ha escogido esta distribución ya que proporciona múltiples herramientas que se podrán utilizar posteriormente para el análisis de las aplicaciones Android.</w:t>
      </w:r>
      <w:r w:rsidR="00421259">
        <w:t xml:space="preserve"> La segunda máquina virtual tendrá instalado el sistema Android x86 el cual simula un dispositivo Android y el que se utilizará para instalar las aplicaciones Android y analizar su comportamiento como si se tratara de un dispositivo móvil.</w:t>
      </w:r>
    </w:p>
    <w:p w14:paraId="09DC0301" w14:textId="724F7FAC" w:rsidR="00104D63" w:rsidRDefault="00104D63" w:rsidP="00BD0DBF">
      <w:r>
        <w:t xml:space="preserve">Una vez instaladas las dos máquinas virtuales, es necesario establecer los adaptadores de red adecuados para conseguir la conexión entre </w:t>
      </w:r>
    </w:p>
    <w:p w14:paraId="6EE1CEC9" w14:textId="173B8737" w:rsidR="006E5812" w:rsidRDefault="006E5812" w:rsidP="00BD0DBF"/>
    <w:p w14:paraId="544D7963" w14:textId="1C328598" w:rsidR="006E5812" w:rsidRDefault="006E5812" w:rsidP="00BD0DBF"/>
    <w:p w14:paraId="3C824BCF" w14:textId="61BF0A9E" w:rsidR="006E5812" w:rsidRPr="00A952E9" w:rsidRDefault="006E5812" w:rsidP="00BD0DBF">
      <w:r>
        <w:rPr>
          <w:noProof/>
        </w:rPr>
        <w:drawing>
          <wp:anchor distT="0" distB="0" distL="114300" distR="114300" simplePos="0" relativeHeight="251658240" behindDoc="1" locked="0" layoutInCell="1" allowOverlap="1" wp14:anchorId="2064EF0C" wp14:editId="79072DBB">
            <wp:simplePos x="0" y="0"/>
            <wp:positionH relativeFrom="margin">
              <wp:align>center</wp:align>
            </wp:positionH>
            <wp:positionV relativeFrom="paragraph">
              <wp:posOffset>292100</wp:posOffset>
            </wp:positionV>
            <wp:extent cx="7098286" cy="2362200"/>
            <wp:effectExtent l="0" t="0" r="762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7098286" cy="2362200"/>
                    </a:xfrm>
                    <a:prstGeom prst="rect">
                      <a:avLst/>
                    </a:prstGeom>
                  </pic:spPr>
                </pic:pic>
              </a:graphicData>
            </a:graphic>
            <wp14:sizeRelH relativeFrom="margin">
              <wp14:pctWidth>0</wp14:pctWidth>
            </wp14:sizeRelH>
            <wp14:sizeRelV relativeFrom="margin">
              <wp14:pctHeight>0</wp14:pctHeight>
            </wp14:sizeRelV>
          </wp:anchor>
        </w:drawing>
      </w:r>
    </w:p>
    <w:p w14:paraId="1FA10261" w14:textId="5EAC6F77" w:rsidR="00BD0DBF" w:rsidRDefault="00BD0DBF" w:rsidP="00BD0DBF"/>
    <w:p w14:paraId="183D2357" w14:textId="7030A518" w:rsidR="006E5812" w:rsidRDefault="006E5812" w:rsidP="00BD0DBF"/>
    <w:p w14:paraId="153A8C06" w14:textId="021A70DD" w:rsidR="006E5812" w:rsidRDefault="006E5812" w:rsidP="00BD0DBF"/>
    <w:p w14:paraId="4B6887FB" w14:textId="04357CC9" w:rsidR="006E5812" w:rsidRDefault="006E5812" w:rsidP="00BD0DBF"/>
    <w:p w14:paraId="1300D1E9" w14:textId="2181958A" w:rsidR="006E5812" w:rsidRDefault="006E5812" w:rsidP="00BD0DBF"/>
    <w:p w14:paraId="035283F6" w14:textId="0F9D2A05" w:rsidR="006E5812" w:rsidRDefault="006E5812" w:rsidP="00BD0DBF"/>
    <w:p w14:paraId="1B61B765" w14:textId="0EC5634E" w:rsidR="006E5812" w:rsidRDefault="006E5812" w:rsidP="00BD0DBF"/>
    <w:p w14:paraId="457F50FF" w14:textId="4053202D" w:rsidR="006E5812" w:rsidRDefault="006E5812" w:rsidP="00BD0DBF"/>
    <w:p w14:paraId="50063A82" w14:textId="19FF771A" w:rsidR="006E5812" w:rsidRDefault="006E5812" w:rsidP="00BD0DBF"/>
    <w:p w14:paraId="7888ED2B" w14:textId="37FF8AD3" w:rsidR="006E5812" w:rsidRDefault="006E5812" w:rsidP="00BD0DBF"/>
    <w:p w14:paraId="617D9266" w14:textId="2966336A" w:rsidR="006E5812" w:rsidRDefault="006E5812" w:rsidP="00BD0DBF"/>
    <w:p w14:paraId="50CF339C" w14:textId="213B0471" w:rsidR="006E5812" w:rsidRDefault="00EF369F" w:rsidP="00BD0DBF">
      <w:r>
        <w:rPr>
          <w:noProof/>
        </w:rPr>
        <w:drawing>
          <wp:inline distT="0" distB="0" distL="0" distR="0" wp14:anchorId="70262AC1" wp14:editId="034327CD">
            <wp:extent cx="5048250" cy="21336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48250" cy="2133600"/>
                    </a:xfrm>
                    <a:prstGeom prst="rect">
                      <a:avLst/>
                    </a:prstGeom>
                  </pic:spPr>
                </pic:pic>
              </a:graphicData>
            </a:graphic>
          </wp:inline>
        </w:drawing>
      </w:r>
    </w:p>
    <w:p w14:paraId="7D526DDE" w14:textId="4F903EF7" w:rsidR="006E5812" w:rsidRDefault="006E5812" w:rsidP="00BD0DBF"/>
    <w:p w14:paraId="6BCC7B05" w14:textId="3E044A1F" w:rsidR="0038684E" w:rsidRDefault="0038684E" w:rsidP="00BD0DBF">
      <w:r>
        <w:rPr>
          <w:noProof/>
        </w:rPr>
        <w:drawing>
          <wp:inline distT="0" distB="0" distL="0" distR="0" wp14:anchorId="459C50C4" wp14:editId="18D35050">
            <wp:extent cx="5267325" cy="233362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67325" cy="2333625"/>
                    </a:xfrm>
                    <a:prstGeom prst="rect">
                      <a:avLst/>
                    </a:prstGeom>
                  </pic:spPr>
                </pic:pic>
              </a:graphicData>
            </a:graphic>
          </wp:inline>
        </w:drawing>
      </w:r>
    </w:p>
    <w:p w14:paraId="32ED643A" w14:textId="2E479160" w:rsidR="00BD0DBF" w:rsidRDefault="000D3E60" w:rsidP="00BD0DBF">
      <w:r>
        <w:rPr>
          <w:noProof/>
        </w:rPr>
        <w:drawing>
          <wp:inline distT="0" distB="0" distL="0" distR="0" wp14:anchorId="7D5691B6" wp14:editId="1ABF9A19">
            <wp:extent cx="5400040" cy="1369695"/>
            <wp:effectExtent l="0" t="0" r="0" b="190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1369695"/>
                    </a:xfrm>
                    <a:prstGeom prst="rect">
                      <a:avLst/>
                    </a:prstGeom>
                  </pic:spPr>
                </pic:pic>
              </a:graphicData>
            </a:graphic>
          </wp:inline>
        </w:drawing>
      </w:r>
    </w:p>
    <w:p w14:paraId="0AA0DC3B" w14:textId="582D7A6E" w:rsidR="00A3724E" w:rsidRDefault="00A3724E" w:rsidP="00BD0DBF"/>
    <w:p w14:paraId="63BEB43C" w14:textId="26155FAE" w:rsidR="00A3724E" w:rsidRDefault="00A3724E" w:rsidP="00BD0DBF"/>
    <w:p w14:paraId="1D044FAF" w14:textId="1B9BB3AB" w:rsidR="00A3724E" w:rsidRDefault="00A3724E" w:rsidP="00BD0DBF">
      <w:r>
        <w:rPr>
          <w:noProof/>
        </w:rPr>
        <w:drawing>
          <wp:inline distT="0" distB="0" distL="0" distR="0" wp14:anchorId="3F4857E6" wp14:editId="5560F5E9">
            <wp:extent cx="4800600" cy="126682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00600" cy="1266825"/>
                    </a:xfrm>
                    <a:prstGeom prst="rect">
                      <a:avLst/>
                    </a:prstGeom>
                  </pic:spPr>
                </pic:pic>
              </a:graphicData>
            </a:graphic>
          </wp:inline>
        </w:drawing>
      </w:r>
    </w:p>
    <w:p w14:paraId="57216BF0" w14:textId="77777777" w:rsidR="00A3724E" w:rsidRDefault="00A3724E" w:rsidP="00BD0DBF"/>
    <w:sdt>
      <w:sdtPr>
        <w:rPr>
          <w:rFonts w:asciiTheme="minorHAnsi" w:eastAsiaTheme="minorHAnsi" w:hAnsiTheme="minorHAnsi" w:cstheme="minorBidi"/>
          <w:color w:val="auto"/>
          <w:sz w:val="22"/>
          <w:szCs w:val="22"/>
        </w:rPr>
        <w:id w:val="-1236460643"/>
        <w:docPartObj>
          <w:docPartGallery w:val="Bibliographies"/>
          <w:docPartUnique/>
        </w:docPartObj>
      </w:sdtPr>
      <w:sdtEndPr/>
      <w:sdtContent>
        <w:p w14:paraId="746CDD0B" w14:textId="782327CE" w:rsidR="00BD0DBF" w:rsidRDefault="00BD0DBF">
          <w:pPr>
            <w:pStyle w:val="Ttulo1"/>
          </w:pPr>
          <w:r>
            <w:t>Bibliografía</w:t>
          </w:r>
        </w:p>
        <w:sdt>
          <w:sdtPr>
            <w:id w:val="111145805"/>
            <w:bibliography/>
          </w:sdtPr>
          <w:sdtEndPr/>
          <w:sdtContent>
            <w:p w14:paraId="53A074DA" w14:textId="77777777" w:rsidR="00A91278" w:rsidRDefault="00BD0DBF">
              <w:pPr>
                <w:rPr>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182"/>
              </w:tblGrid>
              <w:tr w:rsidR="00A91278" w14:paraId="15EBA60E" w14:textId="77777777">
                <w:trPr>
                  <w:divId w:val="206182342"/>
                  <w:tblCellSpacing w:w="15" w:type="dxa"/>
                </w:trPr>
                <w:tc>
                  <w:tcPr>
                    <w:tcW w:w="50" w:type="pct"/>
                    <w:hideMark/>
                  </w:tcPr>
                  <w:p w14:paraId="0FB1874A" w14:textId="582D0EDF" w:rsidR="00A91278" w:rsidRDefault="00A91278">
                    <w:pPr>
                      <w:pStyle w:val="Bibliografa"/>
                      <w:rPr>
                        <w:noProof/>
                        <w:sz w:val="24"/>
                        <w:szCs w:val="24"/>
                      </w:rPr>
                    </w:pPr>
                    <w:r>
                      <w:rPr>
                        <w:noProof/>
                      </w:rPr>
                      <w:t xml:space="preserve">[1] </w:t>
                    </w:r>
                  </w:p>
                </w:tc>
                <w:tc>
                  <w:tcPr>
                    <w:tcW w:w="0" w:type="auto"/>
                    <w:hideMark/>
                  </w:tcPr>
                  <w:p w14:paraId="289FCF97" w14:textId="77777777" w:rsidR="00A91278" w:rsidRDefault="00A91278">
                    <w:pPr>
                      <w:pStyle w:val="Bibliografa"/>
                      <w:rPr>
                        <w:noProof/>
                      </w:rPr>
                    </w:pPr>
                    <w:r>
                      <w:rPr>
                        <w:noProof/>
                      </w:rPr>
                      <w:t>«Redalia,» [En línea]. Available: https://www.redalia.es/ssl/protocolo-ssl/. [Último acceso: 08 03 2020].</w:t>
                    </w:r>
                  </w:p>
                </w:tc>
              </w:tr>
              <w:tr w:rsidR="00A91278" w14:paraId="14C8BB66" w14:textId="77777777">
                <w:trPr>
                  <w:divId w:val="206182342"/>
                  <w:tblCellSpacing w:w="15" w:type="dxa"/>
                </w:trPr>
                <w:tc>
                  <w:tcPr>
                    <w:tcW w:w="50" w:type="pct"/>
                    <w:hideMark/>
                  </w:tcPr>
                  <w:p w14:paraId="0C4E2488" w14:textId="77777777" w:rsidR="00A91278" w:rsidRDefault="00A91278">
                    <w:pPr>
                      <w:pStyle w:val="Bibliografa"/>
                      <w:rPr>
                        <w:noProof/>
                      </w:rPr>
                    </w:pPr>
                    <w:r>
                      <w:rPr>
                        <w:noProof/>
                      </w:rPr>
                      <w:t xml:space="preserve">[2] </w:t>
                    </w:r>
                  </w:p>
                </w:tc>
                <w:tc>
                  <w:tcPr>
                    <w:tcW w:w="0" w:type="auto"/>
                    <w:hideMark/>
                  </w:tcPr>
                  <w:p w14:paraId="2CDC26C9" w14:textId="77777777" w:rsidR="00A91278" w:rsidRDefault="00A91278">
                    <w:pPr>
                      <w:pStyle w:val="Bibliografa"/>
                      <w:rPr>
                        <w:noProof/>
                      </w:rPr>
                    </w:pPr>
                    <w:r>
                      <w:rPr>
                        <w:noProof/>
                      </w:rPr>
                      <w:t>«IBM Mobile Foundation,» 27 02 2020. [En línea]. Available: https://mobilefirstplatform.ibmcloud.com/tutorials/es/foundation/8.0/authentication-and-security/certificate-pinning/. [Último acceso: 08 03 2020].</w:t>
                    </w:r>
                  </w:p>
                </w:tc>
              </w:tr>
            </w:tbl>
            <w:p w14:paraId="73C9EB61" w14:textId="77777777" w:rsidR="00A91278" w:rsidRDefault="00A91278">
              <w:pPr>
                <w:divId w:val="206182342"/>
                <w:rPr>
                  <w:rFonts w:eastAsia="Times New Roman"/>
                  <w:noProof/>
                </w:rPr>
              </w:pPr>
            </w:p>
            <w:p w14:paraId="0F68E17D" w14:textId="474C9BB8" w:rsidR="00BD0DBF" w:rsidRDefault="00BD0DBF">
              <w:r>
                <w:rPr>
                  <w:b/>
                  <w:bCs/>
                </w:rPr>
                <w:fldChar w:fldCharType="end"/>
              </w:r>
            </w:p>
          </w:sdtContent>
        </w:sdt>
      </w:sdtContent>
    </w:sdt>
    <w:p w14:paraId="0062DA90" w14:textId="77777777" w:rsidR="00BD0DBF" w:rsidRPr="00BD0DBF" w:rsidRDefault="00BD0DBF" w:rsidP="00BD0DBF"/>
    <w:sectPr w:rsidR="00BD0DBF" w:rsidRPr="00BD0DBF">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jm.delalamo@upm.es" w:date="2020-03-11T10:50:00Z" w:initials="j">
    <w:p w14:paraId="44A59011" w14:textId="210F1B15" w:rsidR="00C925D0" w:rsidRDefault="00C925D0">
      <w:pPr>
        <w:pStyle w:val="Textocomentario"/>
      </w:pPr>
      <w:r>
        <w:rPr>
          <w:rStyle w:val="Refdecomentario"/>
        </w:rPr>
        <w:annotationRef/>
      </w:r>
      <w:r>
        <w:t>En principio todo es correcto. Faltaría un orden más lógico: No tiene sentido contar SSL antes de cliente-servidor, de HTTP, o de ataques MitM. Reordena para que haya una coherencia y orden en la explciación.</w:t>
      </w:r>
    </w:p>
  </w:comment>
  <w:comment w:id="4" w:author="jm.delalamo@upm.es" w:date="2020-03-11T10:46:00Z" w:initials="j">
    <w:p w14:paraId="35464894" w14:textId="62BBC2DA" w:rsidR="00C925D0" w:rsidRDefault="00C925D0">
      <w:pPr>
        <w:pStyle w:val="Textocomentario"/>
      </w:pPr>
      <w:r>
        <w:rPr>
          <w:rStyle w:val="Refdecomentario"/>
        </w:rPr>
        <w:annotationRef/>
      </w:r>
      <w:r>
        <w:t>Confidencialidad es más correcto. Privacidad es sólo si hay datos personales involucrados.</w:t>
      </w:r>
    </w:p>
  </w:comment>
  <w:comment w:id="8" w:author="jm.delalamo@upm.es" w:date="2020-03-11T10:49:00Z" w:initials="j">
    <w:p w14:paraId="115EC052" w14:textId="35EC487C" w:rsidR="00C925D0" w:rsidRDefault="00C925D0">
      <w:pPr>
        <w:pStyle w:val="Textocomentario"/>
      </w:pPr>
      <w:r>
        <w:rPr>
          <w:rStyle w:val="Refdecomentario"/>
        </w:rPr>
        <w:annotationRef/>
      </w:r>
      <w:r>
        <w:t>Esto hay que explicarlo mejor. Tal vez una figura ayude.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4A59011" w15:done="1"/>
  <w15:commentEx w15:paraId="35464894" w15:done="0"/>
  <w15:commentEx w15:paraId="115EC05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4A59011" w16cid:durableId="2213410F"/>
  <w16cid:commentId w16cid:paraId="35464894" w16cid:durableId="22134018"/>
  <w16cid:commentId w16cid:paraId="115EC052" w16cid:durableId="221340A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drea del Nido García">
    <w15:presenceInfo w15:providerId="Windows Live" w15:userId="5f617ef9b1dc4910"/>
  </w15:person>
  <w15:person w15:author="jm.delalamo@upm.es">
    <w15:presenceInfo w15:providerId="AD" w15:userId="S::jm.delalamo@upm.es::7d8161e7-8ba9-40b1-abcb-1076f237b9b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D12"/>
    <w:rsid w:val="00044B04"/>
    <w:rsid w:val="00076928"/>
    <w:rsid w:val="000A1C74"/>
    <w:rsid w:val="000D3E60"/>
    <w:rsid w:val="00104D63"/>
    <w:rsid w:val="00132C05"/>
    <w:rsid w:val="00135256"/>
    <w:rsid w:val="00190A73"/>
    <w:rsid w:val="00197224"/>
    <w:rsid w:val="001B700B"/>
    <w:rsid w:val="001E0D48"/>
    <w:rsid w:val="001F493A"/>
    <w:rsid w:val="00262829"/>
    <w:rsid w:val="00284011"/>
    <w:rsid w:val="0028443A"/>
    <w:rsid w:val="002C4D6E"/>
    <w:rsid w:val="0038684E"/>
    <w:rsid w:val="00393AF3"/>
    <w:rsid w:val="003A12CE"/>
    <w:rsid w:val="003B0F13"/>
    <w:rsid w:val="003B6DFD"/>
    <w:rsid w:val="003C2C18"/>
    <w:rsid w:val="003C4A19"/>
    <w:rsid w:val="003E7A6D"/>
    <w:rsid w:val="003E7E03"/>
    <w:rsid w:val="00411754"/>
    <w:rsid w:val="0041407F"/>
    <w:rsid w:val="00421259"/>
    <w:rsid w:val="00442608"/>
    <w:rsid w:val="00465222"/>
    <w:rsid w:val="0049290D"/>
    <w:rsid w:val="004C6C2E"/>
    <w:rsid w:val="005076FB"/>
    <w:rsid w:val="00532941"/>
    <w:rsid w:val="00545F7A"/>
    <w:rsid w:val="00547D2B"/>
    <w:rsid w:val="005F5C27"/>
    <w:rsid w:val="00652DEA"/>
    <w:rsid w:val="00681D12"/>
    <w:rsid w:val="00686A61"/>
    <w:rsid w:val="006E5812"/>
    <w:rsid w:val="006F1F2B"/>
    <w:rsid w:val="00703F0F"/>
    <w:rsid w:val="0078649F"/>
    <w:rsid w:val="007E0608"/>
    <w:rsid w:val="007E70FA"/>
    <w:rsid w:val="008122AB"/>
    <w:rsid w:val="00885416"/>
    <w:rsid w:val="008D1AC5"/>
    <w:rsid w:val="008E30C3"/>
    <w:rsid w:val="00942C5D"/>
    <w:rsid w:val="0094784B"/>
    <w:rsid w:val="009704D9"/>
    <w:rsid w:val="00993D47"/>
    <w:rsid w:val="009C2298"/>
    <w:rsid w:val="009D098B"/>
    <w:rsid w:val="009E74F1"/>
    <w:rsid w:val="009F44BC"/>
    <w:rsid w:val="009F4D08"/>
    <w:rsid w:val="009F7EB9"/>
    <w:rsid w:val="00A071BB"/>
    <w:rsid w:val="00A34638"/>
    <w:rsid w:val="00A365C9"/>
    <w:rsid w:val="00A3724E"/>
    <w:rsid w:val="00A46AA3"/>
    <w:rsid w:val="00A5773B"/>
    <w:rsid w:val="00A60CCD"/>
    <w:rsid w:val="00A6280C"/>
    <w:rsid w:val="00A91278"/>
    <w:rsid w:val="00A928A1"/>
    <w:rsid w:val="00A952E9"/>
    <w:rsid w:val="00AC01B9"/>
    <w:rsid w:val="00AF528E"/>
    <w:rsid w:val="00B16E89"/>
    <w:rsid w:val="00B22076"/>
    <w:rsid w:val="00B22109"/>
    <w:rsid w:val="00B23EC7"/>
    <w:rsid w:val="00B67C24"/>
    <w:rsid w:val="00BA70FF"/>
    <w:rsid w:val="00BD0DBF"/>
    <w:rsid w:val="00BE4E7D"/>
    <w:rsid w:val="00C23569"/>
    <w:rsid w:val="00C305FB"/>
    <w:rsid w:val="00C31955"/>
    <w:rsid w:val="00C67CA6"/>
    <w:rsid w:val="00C837B4"/>
    <w:rsid w:val="00C925D0"/>
    <w:rsid w:val="00D130C4"/>
    <w:rsid w:val="00D63F13"/>
    <w:rsid w:val="00D76E65"/>
    <w:rsid w:val="00DB4323"/>
    <w:rsid w:val="00DB456E"/>
    <w:rsid w:val="00DF0980"/>
    <w:rsid w:val="00E0589C"/>
    <w:rsid w:val="00E35BE8"/>
    <w:rsid w:val="00E37EC7"/>
    <w:rsid w:val="00E93258"/>
    <w:rsid w:val="00EA6156"/>
    <w:rsid w:val="00EB1927"/>
    <w:rsid w:val="00ED3A8B"/>
    <w:rsid w:val="00EF369F"/>
    <w:rsid w:val="00F03A71"/>
    <w:rsid w:val="00F14EE6"/>
    <w:rsid w:val="00F21ADB"/>
    <w:rsid w:val="00F33A88"/>
    <w:rsid w:val="00F41AE8"/>
    <w:rsid w:val="00F97708"/>
    <w:rsid w:val="00FC5EB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D2B98"/>
  <w15:chartTrackingRefBased/>
  <w15:docId w15:val="{0DE485F9-F6E4-4FC6-8249-282D4D1A4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D0DB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D0DB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D0DBF"/>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BD0DBF"/>
    <w:rPr>
      <w:rFonts w:asciiTheme="majorHAnsi" w:eastAsiaTheme="majorEastAsia" w:hAnsiTheme="majorHAnsi" w:cstheme="majorBidi"/>
      <w:color w:val="2F5496" w:themeColor="accent1" w:themeShade="BF"/>
      <w:sz w:val="32"/>
      <w:szCs w:val="32"/>
    </w:rPr>
  </w:style>
  <w:style w:type="paragraph" w:styleId="Bibliografa">
    <w:name w:val="Bibliography"/>
    <w:basedOn w:val="Normal"/>
    <w:next w:val="Normal"/>
    <w:uiPriority w:val="37"/>
    <w:unhideWhenUsed/>
    <w:rsid w:val="00F33A88"/>
  </w:style>
  <w:style w:type="character" w:styleId="Refdecomentario">
    <w:name w:val="annotation reference"/>
    <w:basedOn w:val="Fuentedeprrafopredeter"/>
    <w:uiPriority w:val="99"/>
    <w:semiHidden/>
    <w:unhideWhenUsed/>
    <w:rsid w:val="00C925D0"/>
    <w:rPr>
      <w:sz w:val="16"/>
      <w:szCs w:val="16"/>
    </w:rPr>
  </w:style>
  <w:style w:type="paragraph" w:styleId="Textocomentario">
    <w:name w:val="annotation text"/>
    <w:basedOn w:val="Normal"/>
    <w:link w:val="TextocomentarioCar"/>
    <w:uiPriority w:val="99"/>
    <w:semiHidden/>
    <w:unhideWhenUsed/>
    <w:rsid w:val="00C925D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925D0"/>
    <w:rPr>
      <w:sz w:val="20"/>
      <w:szCs w:val="20"/>
    </w:rPr>
  </w:style>
  <w:style w:type="paragraph" w:styleId="Asuntodelcomentario">
    <w:name w:val="annotation subject"/>
    <w:basedOn w:val="Textocomentario"/>
    <w:next w:val="Textocomentario"/>
    <w:link w:val="AsuntodelcomentarioCar"/>
    <w:uiPriority w:val="99"/>
    <w:semiHidden/>
    <w:unhideWhenUsed/>
    <w:rsid w:val="00C925D0"/>
    <w:rPr>
      <w:b/>
      <w:bCs/>
    </w:rPr>
  </w:style>
  <w:style w:type="character" w:customStyle="1" w:styleId="AsuntodelcomentarioCar">
    <w:name w:val="Asunto del comentario Car"/>
    <w:basedOn w:val="TextocomentarioCar"/>
    <w:link w:val="Asuntodelcomentario"/>
    <w:uiPriority w:val="99"/>
    <w:semiHidden/>
    <w:rsid w:val="00C925D0"/>
    <w:rPr>
      <w:b/>
      <w:bCs/>
      <w:sz w:val="20"/>
      <w:szCs w:val="20"/>
    </w:rPr>
  </w:style>
  <w:style w:type="paragraph" w:styleId="Textodeglobo">
    <w:name w:val="Balloon Text"/>
    <w:basedOn w:val="Normal"/>
    <w:link w:val="TextodegloboCar"/>
    <w:uiPriority w:val="99"/>
    <w:semiHidden/>
    <w:unhideWhenUsed/>
    <w:rsid w:val="00C925D0"/>
    <w:pPr>
      <w:spacing w:after="0"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C925D0"/>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182342">
      <w:bodyDiv w:val="1"/>
      <w:marLeft w:val="0"/>
      <w:marRight w:val="0"/>
      <w:marTop w:val="0"/>
      <w:marBottom w:val="0"/>
      <w:divBdr>
        <w:top w:val="none" w:sz="0" w:space="0" w:color="auto"/>
        <w:left w:val="none" w:sz="0" w:space="0" w:color="auto"/>
        <w:bottom w:val="none" w:sz="0" w:space="0" w:color="auto"/>
        <w:right w:val="none" w:sz="0" w:space="0" w:color="auto"/>
      </w:divBdr>
    </w:div>
    <w:div w:id="1213227183">
      <w:bodyDiv w:val="1"/>
      <w:marLeft w:val="0"/>
      <w:marRight w:val="0"/>
      <w:marTop w:val="0"/>
      <w:marBottom w:val="0"/>
      <w:divBdr>
        <w:top w:val="none" w:sz="0" w:space="0" w:color="auto"/>
        <w:left w:val="none" w:sz="0" w:space="0" w:color="auto"/>
        <w:bottom w:val="none" w:sz="0" w:space="0" w:color="auto"/>
        <w:right w:val="none" w:sz="0" w:space="0" w:color="auto"/>
      </w:divBdr>
    </w:div>
    <w:div w:id="1263756296">
      <w:bodyDiv w:val="1"/>
      <w:marLeft w:val="0"/>
      <w:marRight w:val="0"/>
      <w:marTop w:val="0"/>
      <w:marBottom w:val="0"/>
      <w:divBdr>
        <w:top w:val="none" w:sz="0" w:space="0" w:color="auto"/>
        <w:left w:val="none" w:sz="0" w:space="0" w:color="auto"/>
        <w:bottom w:val="none" w:sz="0" w:space="0" w:color="auto"/>
        <w:right w:val="none" w:sz="0" w:space="0" w:color="auto"/>
      </w:divBdr>
    </w:div>
    <w:div w:id="1645159636">
      <w:bodyDiv w:val="1"/>
      <w:marLeft w:val="0"/>
      <w:marRight w:val="0"/>
      <w:marTop w:val="0"/>
      <w:marBottom w:val="0"/>
      <w:divBdr>
        <w:top w:val="none" w:sz="0" w:space="0" w:color="auto"/>
        <w:left w:val="none" w:sz="0" w:space="0" w:color="auto"/>
        <w:bottom w:val="none" w:sz="0" w:space="0" w:color="auto"/>
        <w:right w:val="none" w:sz="0" w:space="0" w:color="auto"/>
      </w:divBdr>
    </w:div>
    <w:div w:id="1831870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image" Target="media/image4.png"/><Relationship Id="rId5" Type="http://schemas.openxmlformats.org/officeDocument/2006/relationships/comments" Target="comment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microsoft.com/office/2011/relationships/people" Target="peop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Red20</b:Tag>
    <b:SourceType>InternetSite</b:SourceType>
    <b:Guid>{A8E87E25-C5B6-489D-ADB3-62BB081C769E}</b:Guid>
    <b:Title>Redalia</b:Title>
    <b:YearAccessed>2020</b:YearAccessed>
    <b:MonthAccessed>03</b:MonthAccessed>
    <b:DayAccessed>08</b:DayAccessed>
    <b:URL>https://www.redalia.es/ssl/protocolo-ssl/</b:URL>
    <b:RefOrder>1</b:RefOrder>
  </b:Source>
  <b:Source>
    <b:Tag>IBM20</b:Tag>
    <b:SourceType>InternetSite</b:SourceType>
    <b:Guid>{B22768EC-D417-4A8C-869F-E665B2FF0651}</b:Guid>
    <b:Title>IBM Mobile Foundation</b:Title>
    <b:Year>2020</b:Year>
    <b:Month>02</b:Month>
    <b:Day>27</b:Day>
    <b:YearAccessed>2020</b:YearAccessed>
    <b:MonthAccessed>03</b:MonthAccessed>
    <b:DayAccessed>08</b:DayAccessed>
    <b:URL>https://mobilefirstplatform.ibmcloud.com/tutorials/es/foundation/8.0/authentication-and-security/certificate-pinning/</b:URL>
    <b:RefOrder>2</b:RefOrder>
  </b:Source>
</b:Sources>
</file>

<file path=customXml/itemProps1.xml><?xml version="1.0" encoding="utf-8"?>
<ds:datastoreItem xmlns:ds="http://schemas.openxmlformats.org/officeDocument/2006/customXml" ds:itemID="{33509C8A-AED0-43D6-86A0-84B58FCD31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370</TotalTime>
  <Pages>1</Pages>
  <Words>1064</Words>
  <Characters>5858</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del Nido García</dc:creator>
  <cp:keywords/>
  <dc:description/>
  <cp:lastModifiedBy>Andrea del Nido García</cp:lastModifiedBy>
  <cp:revision>49</cp:revision>
  <dcterms:created xsi:type="dcterms:W3CDTF">2020-03-11T09:53:00Z</dcterms:created>
  <dcterms:modified xsi:type="dcterms:W3CDTF">2020-04-04T10:19:00Z</dcterms:modified>
</cp:coreProperties>
</file>